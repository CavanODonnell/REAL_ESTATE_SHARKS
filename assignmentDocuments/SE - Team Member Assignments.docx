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EB5A40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  <w:sz w:val="28"/>
          <w:szCs w:val="28"/>
        </w:rPr>
        <w:t>Team Member As</w:t>
      </w:r>
      <w:r w:rsidR="32FABA29" w:rsidRPr="1D8BEB60">
        <w:rPr>
          <w:b/>
          <w:bCs/>
          <w:sz w:val="28"/>
          <w:szCs w:val="28"/>
        </w:rPr>
        <w:t>s</w:t>
      </w:r>
      <w:r w:rsidRPr="1D8BEB60">
        <w:rPr>
          <w:b/>
          <w:bCs/>
          <w:sz w:val="28"/>
          <w:szCs w:val="28"/>
        </w:rPr>
        <w:t xml:space="preserve">ignment and Contract </w:t>
      </w:r>
    </w:p>
    <w:p w14:paraId="00000002" w14:textId="77777777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</w:rPr>
        <w:t xml:space="preserve">Team Name: </w:t>
      </w:r>
    </w:p>
    <w:p w14:paraId="00000003" w14:textId="097CA094" w:rsidR="008368C4" w:rsidRDefault="793814C0" w:rsidP="1D8BEB60">
      <w:pPr>
        <w:spacing w:before="240" w:after="240"/>
        <w:ind w:firstLine="720"/>
        <w:rPr>
          <w:i/>
          <w:iCs/>
        </w:rPr>
      </w:pPr>
      <w:r w:rsidRPr="1D8BEB60">
        <w:rPr>
          <w:i/>
          <w:iCs/>
        </w:rPr>
        <w:t>Real Estate Sharks</w:t>
      </w:r>
      <w:ins w:id="0" w:author="Eugene Carlino" w:date="2022-01-30T15:56:00Z">
        <w:r w:rsidR="3A673784" w:rsidRPr="1D8BEB60">
          <w:rPr>
            <w:i/>
            <w:iCs/>
          </w:rPr>
          <w:t xml:space="preserve"> </w:t>
        </w:r>
      </w:ins>
    </w:p>
    <w:p w14:paraId="00000004" w14:textId="77777777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</w:rPr>
        <w:t xml:space="preserve">Document Version/Date: </w:t>
      </w:r>
    </w:p>
    <w:p w14:paraId="429321AC" w14:textId="6AA26267" w:rsidR="1AB031F9" w:rsidRDefault="1AB031F9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>V1.0</w:t>
      </w:r>
    </w:p>
    <w:p w14:paraId="3743958C" w14:textId="493CBF60" w:rsidR="1AB031F9" w:rsidRDefault="1AB031F9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>1/30/2022 2:19pm EST.</w:t>
      </w:r>
    </w:p>
    <w:p w14:paraId="00000006" w14:textId="77777777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</w:rPr>
        <w:t xml:space="preserve">Team Members and their associated roles: </w:t>
      </w:r>
    </w:p>
    <w:p w14:paraId="7D086757" w14:textId="3C0A40E5" w:rsidR="509AD98E" w:rsidRDefault="509AD98E" w:rsidP="1D8BEB60">
      <w:pPr>
        <w:spacing w:before="240" w:after="240"/>
        <w:ind w:left="720"/>
        <w:rPr>
          <w:i/>
          <w:iCs/>
        </w:rPr>
      </w:pPr>
      <w:proofErr w:type="spellStart"/>
      <w:r w:rsidRPr="1D8BEB60">
        <w:rPr>
          <w:i/>
          <w:iCs/>
        </w:rPr>
        <w:t>Cavan</w:t>
      </w:r>
      <w:proofErr w:type="spellEnd"/>
      <w:r w:rsidRPr="1D8BEB60">
        <w:rPr>
          <w:i/>
          <w:iCs/>
        </w:rPr>
        <w:t xml:space="preserve"> – Editing team documents, Primary on application programming, create use case documentation</w:t>
      </w:r>
      <w:r w:rsidR="129ABCED" w:rsidRPr="1D8BEB60">
        <w:rPr>
          <w:i/>
          <w:iCs/>
        </w:rPr>
        <w:t xml:space="preserve">, </w:t>
      </w:r>
      <w:proofErr w:type="spellStart"/>
      <w:r w:rsidR="129ABCED" w:rsidRPr="1D8BEB60">
        <w:rPr>
          <w:i/>
          <w:iCs/>
        </w:rPr>
        <w:t>github</w:t>
      </w:r>
      <w:proofErr w:type="spellEnd"/>
      <w:r w:rsidR="129ABCED" w:rsidRPr="1D8BEB60">
        <w:rPr>
          <w:i/>
          <w:iCs/>
        </w:rPr>
        <w:t xml:space="preserve"> repo owner.</w:t>
      </w:r>
    </w:p>
    <w:p w14:paraId="5218EEBC" w14:textId="21DA256B" w:rsidR="509AD98E" w:rsidRDefault="509AD98E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>Gene</w:t>
      </w:r>
      <w:r w:rsidR="53CB519B" w:rsidRPr="1D8BEB60">
        <w:rPr>
          <w:i/>
          <w:iCs/>
        </w:rPr>
        <w:t xml:space="preserve"> – Primary on application programming, co-editing team documents, creating software design documentation, </w:t>
      </w:r>
      <w:r w:rsidR="0C09A069" w:rsidRPr="1D8BEB60">
        <w:rPr>
          <w:i/>
          <w:iCs/>
        </w:rPr>
        <w:t>co-author presentation</w:t>
      </w:r>
    </w:p>
    <w:p w14:paraId="00000008" w14:textId="77777777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</w:rPr>
        <w:t>Team Member Organization/Justification:</w:t>
      </w:r>
    </w:p>
    <w:p w14:paraId="7F5BE1E8" w14:textId="7447B915" w:rsidR="1E3C5F87" w:rsidRDefault="1E3C5F87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 xml:space="preserve">We will have </w:t>
      </w:r>
      <w:proofErr w:type="gramStart"/>
      <w:r w:rsidRPr="1D8BEB60">
        <w:rPr>
          <w:i/>
          <w:iCs/>
        </w:rPr>
        <w:t>an</w:t>
      </w:r>
      <w:proofErr w:type="gramEnd"/>
      <w:r w:rsidRPr="1D8BEB60">
        <w:rPr>
          <w:i/>
          <w:iCs/>
        </w:rPr>
        <w:t xml:space="preserve"> </w:t>
      </w:r>
      <w:r w:rsidR="7E7ED7AE" w:rsidRPr="1D8BEB60">
        <w:rPr>
          <w:i/>
          <w:iCs/>
        </w:rPr>
        <w:t>Random structure</w:t>
      </w:r>
      <w:r w:rsidRPr="1D8BEB60">
        <w:rPr>
          <w:i/>
          <w:iCs/>
        </w:rPr>
        <w:t>. We think this will work best with 2 members as we are both</w:t>
      </w:r>
      <w:r w:rsidR="6B343250" w:rsidRPr="1D8BEB60">
        <w:rPr>
          <w:i/>
          <w:iCs/>
        </w:rPr>
        <w:t xml:space="preserve"> are</w:t>
      </w:r>
      <w:r w:rsidRPr="1D8BEB60">
        <w:rPr>
          <w:i/>
          <w:iCs/>
        </w:rPr>
        <w:t xml:space="preserve"> good at communication and are self</w:t>
      </w:r>
      <w:r w:rsidR="7C457837" w:rsidRPr="1D8BEB60">
        <w:rPr>
          <w:i/>
          <w:iCs/>
        </w:rPr>
        <w:t>-</w:t>
      </w:r>
      <w:r w:rsidRPr="1D8BEB60">
        <w:rPr>
          <w:i/>
          <w:iCs/>
        </w:rPr>
        <w:t>dr</w:t>
      </w:r>
      <w:r w:rsidR="33D432AF" w:rsidRPr="1D8BEB60">
        <w:rPr>
          <w:i/>
          <w:iCs/>
        </w:rPr>
        <w:t xml:space="preserve">iven independent workers. </w:t>
      </w:r>
    </w:p>
    <w:p w14:paraId="0000000A" w14:textId="77777777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</w:rPr>
        <w:t>Communication System:</w:t>
      </w:r>
    </w:p>
    <w:p w14:paraId="6C57B680" w14:textId="19C3959D" w:rsidR="4662DA75" w:rsidRDefault="4662DA75" w:rsidP="1D8BEB60">
      <w:pPr>
        <w:spacing w:before="240" w:after="240"/>
        <w:rPr>
          <w:i/>
          <w:iCs/>
        </w:rPr>
      </w:pPr>
      <w:r w:rsidRPr="1D8BEB60">
        <w:rPr>
          <w:i/>
          <w:iCs/>
        </w:rPr>
        <w:t>Documentation will be through OneDrive</w:t>
      </w:r>
      <w:r w:rsidR="4C96929A" w:rsidRPr="1D8BEB60">
        <w:rPr>
          <w:i/>
          <w:iCs/>
        </w:rPr>
        <w:t>:</w:t>
      </w:r>
      <w:r w:rsidRPr="1D8BEB60">
        <w:rPr>
          <w:i/>
          <w:iCs/>
        </w:rPr>
        <w:t xml:space="preserve"> https://northeastern.sharepoint.com/sites/CS5500_Spring22</w:t>
      </w:r>
    </w:p>
    <w:p w14:paraId="108A8962" w14:textId="585F6F02" w:rsidR="4662DA75" w:rsidRDefault="4662DA75" w:rsidP="1D8BEB60">
      <w:pPr>
        <w:spacing w:before="240" w:after="240" w:line="240" w:lineRule="auto"/>
        <w:rPr>
          <w:i/>
          <w:iCs/>
        </w:rPr>
      </w:pPr>
      <w:r w:rsidRPr="1D8BEB60">
        <w:rPr>
          <w:i/>
          <w:iCs/>
        </w:rPr>
        <w:t xml:space="preserve">Source code will be managed through </w:t>
      </w:r>
      <w:proofErr w:type="spellStart"/>
      <w:r w:rsidRPr="1D8BEB60">
        <w:rPr>
          <w:i/>
          <w:iCs/>
        </w:rPr>
        <w:t>github</w:t>
      </w:r>
      <w:proofErr w:type="spellEnd"/>
      <w:r w:rsidR="7547BC46" w:rsidRPr="1D8BEB60">
        <w:rPr>
          <w:i/>
          <w:iCs/>
        </w:rPr>
        <w:t>:</w:t>
      </w:r>
      <w:r w:rsidR="41404D80" w:rsidRPr="1D8BEB60">
        <w:rPr>
          <w:i/>
          <w:iCs/>
        </w:rPr>
        <w:t xml:space="preserve"> </w:t>
      </w:r>
      <w:hyperlink r:id="rId7">
        <w:r w:rsidR="41404D80" w:rsidRPr="1D8BEB60">
          <w:rPr>
            <w:rStyle w:val="Hyperlink"/>
            <w:i/>
            <w:iCs/>
          </w:rPr>
          <w:t>https://github.com/CavanODonnell/CS5500_realEstateSharks</w:t>
        </w:r>
      </w:hyperlink>
    </w:p>
    <w:p w14:paraId="39FF6FD6" w14:textId="1CFD659C" w:rsidR="429B874D" w:rsidRDefault="429B874D" w:rsidP="1D8BEB60">
      <w:pPr>
        <w:spacing w:before="240" w:after="240" w:line="240" w:lineRule="auto"/>
        <w:rPr>
          <w:i/>
          <w:iCs/>
        </w:rPr>
      </w:pPr>
      <w:r w:rsidRPr="1D8BEB60">
        <w:rPr>
          <w:i/>
          <w:iCs/>
        </w:rPr>
        <w:t>Token: 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</w:t>
      </w:r>
    </w:p>
    <w:p w14:paraId="270E693E" w14:textId="40B8F6CC" w:rsidR="4662DA75" w:rsidRDefault="4662DA75" w:rsidP="1D8BEB60">
      <w:pPr>
        <w:spacing w:before="240" w:after="240"/>
        <w:rPr>
          <w:i/>
          <w:iCs/>
        </w:rPr>
      </w:pPr>
      <w:r w:rsidRPr="1D8BEB60">
        <w:rPr>
          <w:i/>
          <w:iCs/>
        </w:rPr>
        <w:t xml:space="preserve">Communication will be accomplished through text, slack. Video calls will be through </w:t>
      </w:r>
      <w:r w:rsidR="2290FBC3" w:rsidRPr="1D8BEB60">
        <w:rPr>
          <w:i/>
          <w:iCs/>
        </w:rPr>
        <w:t>zoom</w:t>
      </w:r>
      <w:r w:rsidRPr="1D8BEB60">
        <w:rPr>
          <w:i/>
          <w:iCs/>
        </w:rPr>
        <w:t>.</w:t>
      </w:r>
    </w:p>
    <w:p w14:paraId="0000000C" w14:textId="77777777" w:rsidR="008368C4" w:rsidRDefault="1D8BEB60" w:rsidP="1D8BEB60">
      <w:pPr>
        <w:spacing w:before="240" w:after="240"/>
        <w:rPr>
          <w:b/>
          <w:bCs/>
        </w:rPr>
      </w:pPr>
      <w:r w:rsidRPr="1D8BEB60">
        <w:rPr>
          <w:b/>
          <w:bCs/>
        </w:rPr>
        <w:t xml:space="preserve">Team Expectations: </w:t>
      </w:r>
    </w:p>
    <w:p w14:paraId="1306785B" w14:textId="3A3A4C54" w:rsidR="43313F54" w:rsidRDefault="43313F54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>Documentation work will be recorded by OneDrive as it has editing records.</w:t>
      </w:r>
    </w:p>
    <w:p w14:paraId="324B4294" w14:textId="7B4B24C9" w:rsidR="43313F54" w:rsidRDefault="43313F54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 xml:space="preserve">Source code work will be recorded by </w:t>
      </w:r>
      <w:proofErr w:type="spellStart"/>
      <w:r w:rsidRPr="1D8BEB60">
        <w:rPr>
          <w:i/>
          <w:iCs/>
        </w:rPr>
        <w:t>github</w:t>
      </w:r>
      <w:proofErr w:type="spellEnd"/>
      <w:r w:rsidRPr="1D8BEB60">
        <w:rPr>
          <w:i/>
          <w:iCs/>
        </w:rPr>
        <w:t>.</w:t>
      </w:r>
    </w:p>
    <w:p w14:paraId="7FA6B21F" w14:textId="74A71051" w:rsidR="43313F54" w:rsidRDefault="43313F54" w:rsidP="1D8BEB60">
      <w:pPr>
        <w:spacing w:before="240" w:after="240"/>
        <w:ind w:left="720"/>
        <w:rPr>
          <w:i/>
          <w:iCs/>
        </w:rPr>
      </w:pPr>
      <w:r w:rsidRPr="1D8BEB60">
        <w:rPr>
          <w:i/>
          <w:iCs/>
        </w:rPr>
        <w:t xml:space="preserve">In the event that another team member (there being only 2) truly wishes to exile the other, </w:t>
      </w:r>
      <w:proofErr w:type="gramStart"/>
      <w:r w:rsidRPr="1D8BEB60">
        <w:rPr>
          <w:i/>
          <w:iCs/>
        </w:rPr>
        <w:t>It</w:t>
      </w:r>
      <w:proofErr w:type="gramEnd"/>
      <w:r w:rsidRPr="1D8BEB60">
        <w:rPr>
          <w:i/>
          <w:iCs/>
        </w:rPr>
        <w:t xml:space="preserve"> should be discussed by both team members with the presence of the professor. The professor will make the final decision on if </w:t>
      </w:r>
      <w:r w:rsidR="384A10B5" w:rsidRPr="1D8BEB60">
        <w:rPr>
          <w:i/>
          <w:iCs/>
        </w:rPr>
        <w:t xml:space="preserve">exile is </w:t>
      </w:r>
      <w:r w:rsidR="1F269778" w:rsidRPr="1D8BEB60">
        <w:rPr>
          <w:i/>
          <w:iCs/>
        </w:rPr>
        <w:t>warranted</w:t>
      </w:r>
      <w:r w:rsidR="384A10B5" w:rsidRPr="1D8BEB60">
        <w:rPr>
          <w:i/>
          <w:iCs/>
        </w:rPr>
        <w:t>.</w:t>
      </w:r>
    </w:p>
    <w:p w14:paraId="0000000E" w14:textId="77777777" w:rsidR="008368C4" w:rsidRDefault="008368C4">
      <w:pPr>
        <w:spacing w:before="240" w:after="240"/>
      </w:pPr>
    </w:p>
    <w:p w14:paraId="0000000F" w14:textId="77777777" w:rsidR="008368C4" w:rsidRDefault="00EA59B6">
      <w:pPr>
        <w:spacing w:before="240" w:after="240"/>
      </w:pPr>
      <w:r>
        <w:t xml:space="preserve">By Adding my name below this </w:t>
      </w:r>
      <w:proofErr w:type="gramStart"/>
      <w:r>
        <w:t>line</w:t>
      </w:r>
      <w:proofErr w:type="gramEnd"/>
      <w:r>
        <w:t xml:space="preserve"> I acknowledge that I agree to the above responsibilities assigned to me and I understand. </w:t>
      </w:r>
    </w:p>
    <w:p w14:paraId="42E811D6" w14:textId="2E1100BC" w:rsidR="008368C4" w:rsidRDefault="004504CB">
      <w:pPr>
        <w:spacing w:before="240" w:after="240"/>
      </w:pPr>
      <w:r>
        <w:rPr>
          <w:noProof/>
        </w:rPr>
      </w:r>
      <w:r w:rsidR="004504CB">
        <w:rPr>
          <w:noProof/>
        </w:rPr>
        <w:pict w14:anchorId="61910E6D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437931CC" w:rsidRPr="1D8BEB60">
        <w:rPr>
          <w:u w:val="single"/>
        </w:rPr>
        <w:t xml:space="preserve">Gene </w:t>
      </w:r>
      <w:proofErr w:type="spellStart"/>
      <w:r w:rsidR="437931CC" w:rsidRPr="1D8BEB60">
        <w:rPr>
          <w:u w:val="single"/>
        </w:rPr>
        <w:t>Carlino</w:t>
      </w:r>
      <w:proofErr w:type="spellEnd"/>
      <w:r w:rsidR="437931CC" w:rsidRPr="1D8BEB60">
        <w:rPr>
          <w:u w:val="single"/>
        </w:rPr>
        <w:t xml:space="preserve"> 1/30/2022</w:t>
      </w:r>
    </w:p>
    <w:p w14:paraId="00000010" w14:textId="297B86DF" w:rsidR="008368C4" w:rsidRDefault="6D826DD6" w:rsidP="1D8BEB60">
      <w:pPr>
        <w:spacing w:before="240" w:after="240"/>
        <w:rPr>
          <w:u w:val="single"/>
        </w:rPr>
      </w:pPr>
      <w:proofErr w:type="spellStart"/>
      <w:r w:rsidRPr="1D8BEB60">
        <w:rPr>
          <w:u w:val="single"/>
        </w:rPr>
        <w:t>Cavan</w:t>
      </w:r>
      <w:proofErr w:type="spellEnd"/>
      <w:r w:rsidRPr="1D8BEB60">
        <w:rPr>
          <w:u w:val="single"/>
        </w:rPr>
        <w:t xml:space="preserve"> </w:t>
      </w:r>
      <w:proofErr w:type="spellStart"/>
      <w:r w:rsidRPr="1D8BEB60">
        <w:rPr>
          <w:u w:val="single"/>
        </w:rPr>
        <w:t>ODonnell</w:t>
      </w:r>
      <w:proofErr w:type="spellEnd"/>
      <w:r w:rsidRPr="1D8BEB60">
        <w:rPr>
          <w:u w:val="single"/>
        </w:rPr>
        <w:t xml:space="preserve">  1/30/2022</w:t>
      </w:r>
    </w:p>
    <w:p w14:paraId="00000013" w14:textId="77777777" w:rsidR="008368C4" w:rsidRDefault="00EA59B6">
      <w:pPr>
        <w:spacing w:before="240" w:after="240"/>
        <w:ind w:left="720"/>
        <w:rPr>
          <w:i/>
        </w:rPr>
      </w:pPr>
      <w:r>
        <w:rPr>
          <w:i/>
        </w:rPr>
        <w:tab/>
      </w:r>
    </w:p>
    <w:p w14:paraId="2D83DD0E" w14:textId="77777777" w:rsidR="1D8BEB60" w:rsidRDefault="1D8BEB60" w:rsidP="1D8BEB60">
      <w:pPr>
        <w:spacing w:before="240" w:after="240"/>
        <w:ind w:left="720"/>
        <w:rPr>
          <w:i/>
          <w:iCs/>
        </w:rPr>
      </w:pPr>
    </w:p>
    <w:sectPr w:rsidR="1D8BEB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ugene Carlino">
    <w15:presenceInfo w15:providerId="AD" w15:userId="S::carlino.eu@northeastern.edu::abe6dd28-5b0c-41f6-8df1-743196809c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1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8C4"/>
    <w:rsid w:val="004504CB"/>
    <w:rsid w:val="008368C4"/>
    <w:rsid w:val="0270C338"/>
    <w:rsid w:val="029EAF2E"/>
    <w:rsid w:val="04874ECD"/>
    <w:rsid w:val="05D64FF0"/>
    <w:rsid w:val="072B9ED2"/>
    <w:rsid w:val="07D7CC32"/>
    <w:rsid w:val="090DF0B2"/>
    <w:rsid w:val="0AA9C113"/>
    <w:rsid w:val="0C09A069"/>
    <w:rsid w:val="1170D9CE"/>
    <w:rsid w:val="129ABCED"/>
    <w:rsid w:val="190D1311"/>
    <w:rsid w:val="192C0202"/>
    <w:rsid w:val="1AB031F9"/>
    <w:rsid w:val="1D8BEB60"/>
    <w:rsid w:val="1E3C5F87"/>
    <w:rsid w:val="1F269778"/>
    <w:rsid w:val="20098A64"/>
    <w:rsid w:val="213713E7"/>
    <w:rsid w:val="2290FBC3"/>
    <w:rsid w:val="2484DC1B"/>
    <w:rsid w:val="29599DA2"/>
    <w:rsid w:val="2E6215C2"/>
    <w:rsid w:val="32FABA29"/>
    <w:rsid w:val="331A664A"/>
    <w:rsid w:val="33D432AF"/>
    <w:rsid w:val="352E37A1"/>
    <w:rsid w:val="364F1790"/>
    <w:rsid w:val="3652070C"/>
    <w:rsid w:val="384A10B5"/>
    <w:rsid w:val="386891BA"/>
    <w:rsid w:val="3A086596"/>
    <w:rsid w:val="3A673784"/>
    <w:rsid w:val="3B25782F"/>
    <w:rsid w:val="3CC14890"/>
    <w:rsid w:val="40D014B9"/>
    <w:rsid w:val="41404D80"/>
    <w:rsid w:val="429B874D"/>
    <w:rsid w:val="43313F54"/>
    <w:rsid w:val="437931CC"/>
    <w:rsid w:val="45793683"/>
    <w:rsid w:val="4589B697"/>
    <w:rsid w:val="4662DA75"/>
    <w:rsid w:val="467CB163"/>
    <w:rsid w:val="46DCE722"/>
    <w:rsid w:val="476C20EE"/>
    <w:rsid w:val="48AA750E"/>
    <w:rsid w:val="4C96929A"/>
    <w:rsid w:val="4CD547EE"/>
    <w:rsid w:val="4F92AD7D"/>
    <w:rsid w:val="509AD98E"/>
    <w:rsid w:val="530A25C2"/>
    <w:rsid w:val="53CB519B"/>
    <w:rsid w:val="55DBC508"/>
    <w:rsid w:val="560A18F5"/>
    <w:rsid w:val="5891FAA5"/>
    <w:rsid w:val="5B05646F"/>
    <w:rsid w:val="5C25912B"/>
    <w:rsid w:val="5E0D72C9"/>
    <w:rsid w:val="62A38963"/>
    <w:rsid w:val="65DB2A25"/>
    <w:rsid w:val="6776FA86"/>
    <w:rsid w:val="681EF00E"/>
    <w:rsid w:val="6B343250"/>
    <w:rsid w:val="6D826DD6"/>
    <w:rsid w:val="6E40C2F3"/>
    <w:rsid w:val="6E76500B"/>
    <w:rsid w:val="6F4CBD89"/>
    <w:rsid w:val="71B4AF63"/>
    <w:rsid w:val="74895551"/>
    <w:rsid w:val="7547BC46"/>
    <w:rsid w:val="78AD1695"/>
    <w:rsid w:val="793814C0"/>
    <w:rsid w:val="7C457837"/>
    <w:rsid w:val="7E7ED7AE"/>
    <w:rsid w:val="7EB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910E6D"/>
  <w15:docId w15:val="{F3111F32-213A-4E53-A20A-24990B9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CavanODonnell/CS5500_realEstateShar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99B75C30A004082010B45755A3326" ma:contentTypeVersion="6" ma:contentTypeDescription="Create a new document." ma:contentTypeScope="" ma:versionID="782e586c19ee82e4b102e25e12f6f335">
  <xsd:schema xmlns:xsd="http://www.w3.org/2001/XMLSchema" xmlns:xs="http://www.w3.org/2001/XMLSchema" xmlns:p="http://schemas.microsoft.com/office/2006/metadata/properties" xmlns:ns2="f98a7bd9-b045-425d-a0fb-65095075634b" xmlns:ns3="2c82f551-8b09-4f03-8aef-b1e8442cb0f1" targetNamespace="http://schemas.microsoft.com/office/2006/metadata/properties" ma:root="true" ma:fieldsID="435eef9c891e0eaadec268902cac8eed" ns2:_="" ns3:_="">
    <xsd:import namespace="f98a7bd9-b045-425d-a0fb-65095075634b"/>
    <xsd:import namespace="2c82f551-8b09-4f03-8aef-b1e8442cb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a7bd9-b045-425d-a0fb-650950756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f551-8b09-4f03-8aef-b1e8442cb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6A63F-4C12-4F5C-9BEB-6CA631FA46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91A304-AFD4-4E7B-BF65-93F1912A4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a7bd9-b045-425d-a0fb-65095075634b"/>
    <ds:schemaRef ds:uri="2c82f551-8b09-4f03-8aef-b1e8442cb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7EE1E-C452-478E-B25C-EE2AA0058D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1388</Characters>
  <Application>Microsoft Office Word</Application>
  <DocSecurity>0</DocSecurity>
  <Lines>35</Lines>
  <Paragraphs>13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Carlino</cp:lastModifiedBy>
  <cp:revision>2</cp:revision>
  <dcterms:created xsi:type="dcterms:W3CDTF">2022-05-02T20:56:00Z</dcterms:created>
  <dcterms:modified xsi:type="dcterms:W3CDTF">2022-05-02T20:56:00Z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0x010100BDE99B75C30A004082010B45755A3326</vt:lpwstr>
  </property>
</Properties>
</file>